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F39" w:rsidRDefault="00762F39" w:rsidP="00B974F0">
      <w:pPr>
        <w:tabs>
          <w:tab w:val="left" w:pos="4320"/>
        </w:tabs>
        <w:ind w:left="5760"/>
        <w:rPr>
          <w:sz w:val="24"/>
          <w:lang w:eastAsia="zh-CN"/>
        </w:rPr>
      </w:pPr>
      <w:bookmarkStart w:id="0" w:name="_GoBack"/>
      <w:bookmarkEnd w:id="0"/>
    </w:p>
    <w:p w:rsidR="00762F39" w:rsidRDefault="00B974F0" w:rsidP="00B974F0">
      <w:pPr>
        <w:tabs>
          <w:tab w:val="left" w:pos="4320"/>
        </w:tabs>
        <w:ind w:left="5040"/>
        <w:rPr>
          <w:sz w:val="24"/>
          <w:lang w:eastAsia="zh-CN"/>
        </w:rPr>
      </w:pPr>
      <w:r>
        <w:rPr>
          <w:sz w:val="24"/>
        </w:rPr>
        <w:t xml:space="preserve">GAO </w:t>
      </w:r>
      <w:proofErr w:type="spellStart"/>
      <w:r>
        <w:rPr>
          <w:sz w:val="24"/>
          <w:lang w:eastAsia="zh-CN"/>
        </w:rPr>
        <w:t>Yingrui</w:t>
      </w:r>
      <w:proofErr w:type="spellEnd"/>
    </w:p>
    <w:p w:rsidR="00B974F0" w:rsidRDefault="00B974F0" w:rsidP="00B974F0">
      <w:pPr>
        <w:tabs>
          <w:tab w:val="left" w:pos="4320"/>
        </w:tabs>
        <w:ind w:left="5040"/>
        <w:rPr>
          <w:sz w:val="24"/>
        </w:rPr>
      </w:pPr>
      <w:r>
        <w:rPr>
          <w:sz w:val="24"/>
        </w:rPr>
        <w:t xml:space="preserve">Co-CEO of Sequel Media </w:t>
      </w:r>
      <w:proofErr w:type="gramStart"/>
      <w:r>
        <w:rPr>
          <w:sz w:val="24"/>
        </w:rPr>
        <w:t>Inc..</w:t>
      </w:r>
      <w:proofErr w:type="gramEnd"/>
    </w:p>
    <w:p w:rsidR="00B974F0" w:rsidRDefault="00B974F0" w:rsidP="00B974F0">
      <w:pPr>
        <w:tabs>
          <w:tab w:val="left" w:pos="4320"/>
        </w:tabs>
        <w:ind w:left="5040"/>
        <w:rPr>
          <w:sz w:val="24"/>
        </w:rPr>
      </w:pPr>
      <w:r>
        <w:rPr>
          <w:sz w:val="24"/>
        </w:rPr>
        <w:t xml:space="preserve">9th Floor Tower B, CEC Plaza, </w:t>
      </w:r>
    </w:p>
    <w:p w:rsidR="00B974F0" w:rsidRDefault="00B974F0" w:rsidP="00B974F0">
      <w:pPr>
        <w:tabs>
          <w:tab w:val="left" w:pos="4320"/>
        </w:tabs>
        <w:ind w:left="5040"/>
        <w:rPr>
          <w:sz w:val="24"/>
        </w:rPr>
      </w:pPr>
      <w:r w:rsidRPr="00B974F0">
        <w:rPr>
          <w:sz w:val="24"/>
        </w:rPr>
        <w:t xml:space="preserve">No.3 Dan Ling Street, </w:t>
      </w:r>
      <w:proofErr w:type="spellStart"/>
      <w:r w:rsidRPr="00B974F0">
        <w:rPr>
          <w:sz w:val="24"/>
        </w:rPr>
        <w:t>Hai</w:t>
      </w:r>
      <w:proofErr w:type="spellEnd"/>
      <w:r w:rsidRPr="00B974F0">
        <w:rPr>
          <w:sz w:val="24"/>
        </w:rPr>
        <w:t xml:space="preserve"> Dian District, Beijing 100080</w:t>
      </w:r>
      <w:r>
        <w:rPr>
          <w:sz w:val="24"/>
        </w:rPr>
        <w:t>, China</w:t>
      </w:r>
    </w:p>
    <w:p w:rsidR="00B974F0" w:rsidRDefault="00B974F0" w:rsidP="00B974F0">
      <w:pPr>
        <w:tabs>
          <w:tab w:val="left" w:pos="4320"/>
        </w:tabs>
        <w:ind w:left="5040"/>
        <w:rPr>
          <w:sz w:val="24"/>
          <w:lang w:eastAsia="zh-CN"/>
        </w:rPr>
      </w:pPr>
    </w:p>
    <w:p w:rsidR="00B974F0" w:rsidRDefault="00B974F0" w:rsidP="00B974F0">
      <w:pPr>
        <w:tabs>
          <w:tab w:val="left" w:pos="4320"/>
        </w:tabs>
        <w:ind w:left="5040"/>
        <w:rPr>
          <w:sz w:val="24"/>
          <w:lang w:eastAsia="zh-CN"/>
        </w:rPr>
      </w:pPr>
      <w:r>
        <w:rPr>
          <w:sz w:val="24"/>
          <w:lang w:eastAsia="zh-CN"/>
        </w:rPr>
        <w:t xml:space="preserve">LIU </w:t>
      </w:r>
      <w:proofErr w:type="spellStart"/>
      <w:r>
        <w:rPr>
          <w:sz w:val="24"/>
          <w:lang w:eastAsia="zh-CN"/>
        </w:rPr>
        <w:t>Qinghua</w:t>
      </w:r>
      <w:proofErr w:type="spellEnd"/>
    </w:p>
    <w:p w:rsidR="00B974F0" w:rsidRDefault="00B974F0" w:rsidP="00B974F0">
      <w:pPr>
        <w:tabs>
          <w:tab w:val="left" w:pos="4320"/>
        </w:tabs>
        <w:ind w:left="5040"/>
        <w:rPr>
          <w:sz w:val="24"/>
          <w:lang w:eastAsia="zh-CN"/>
        </w:rPr>
      </w:pPr>
      <w:proofErr w:type="gramStart"/>
      <w:r>
        <w:rPr>
          <w:sz w:val="24"/>
          <w:lang w:eastAsia="zh-CN"/>
        </w:rPr>
        <w:t>Co-CEO of Sequel Media Inc.</w:t>
      </w:r>
      <w:proofErr w:type="gramEnd"/>
    </w:p>
    <w:p w:rsidR="00B974F0" w:rsidRDefault="00B974F0" w:rsidP="00B974F0">
      <w:pPr>
        <w:tabs>
          <w:tab w:val="left" w:pos="4320"/>
        </w:tabs>
        <w:ind w:left="5040"/>
        <w:rPr>
          <w:sz w:val="24"/>
        </w:rPr>
      </w:pPr>
      <w:r>
        <w:rPr>
          <w:sz w:val="24"/>
        </w:rPr>
        <w:t>9</w:t>
      </w:r>
      <w:r w:rsidRPr="00B974F0">
        <w:rPr>
          <w:sz w:val="24"/>
        </w:rPr>
        <w:t xml:space="preserve">th Floor Tower B, CEC Plaza, </w:t>
      </w:r>
    </w:p>
    <w:p w:rsidR="00B974F0" w:rsidRDefault="00B974F0" w:rsidP="00B974F0">
      <w:pPr>
        <w:tabs>
          <w:tab w:val="left" w:pos="4320"/>
        </w:tabs>
        <w:ind w:left="5040"/>
        <w:rPr>
          <w:sz w:val="24"/>
        </w:rPr>
      </w:pPr>
      <w:r w:rsidRPr="00B974F0">
        <w:rPr>
          <w:sz w:val="24"/>
        </w:rPr>
        <w:t xml:space="preserve">No.3 Dan Ling Street, </w:t>
      </w:r>
      <w:proofErr w:type="spellStart"/>
      <w:r w:rsidRPr="00B974F0">
        <w:rPr>
          <w:sz w:val="24"/>
        </w:rPr>
        <w:t>Hai</w:t>
      </w:r>
      <w:proofErr w:type="spellEnd"/>
      <w:r w:rsidRPr="00B974F0">
        <w:rPr>
          <w:sz w:val="24"/>
        </w:rPr>
        <w:t xml:space="preserve"> Dian District, Beijing 100080</w:t>
      </w:r>
      <w:r>
        <w:rPr>
          <w:sz w:val="24"/>
        </w:rPr>
        <w:t>, China</w:t>
      </w:r>
    </w:p>
    <w:p w:rsidR="00B974F0" w:rsidRDefault="00B974F0" w:rsidP="00B974F0">
      <w:pPr>
        <w:tabs>
          <w:tab w:val="left" w:pos="4320"/>
        </w:tabs>
        <w:ind w:left="5760"/>
        <w:rPr>
          <w:sz w:val="24"/>
          <w:lang w:eastAsia="zh-CN"/>
        </w:rPr>
      </w:pPr>
    </w:p>
    <w:p w:rsidR="00B974F0" w:rsidRDefault="00B974F0" w:rsidP="00B974F0">
      <w:pPr>
        <w:tabs>
          <w:tab w:val="left" w:pos="4320"/>
        </w:tabs>
        <w:ind w:left="5760"/>
        <w:rPr>
          <w:sz w:val="24"/>
          <w:lang w:eastAsia="zh-CN"/>
        </w:rPr>
      </w:pPr>
    </w:p>
    <w:p w:rsidR="00B974F0" w:rsidRDefault="00B974F0" w:rsidP="00B974F0">
      <w:pPr>
        <w:tabs>
          <w:tab w:val="left" w:pos="4320"/>
        </w:tabs>
        <w:rPr>
          <w:sz w:val="24"/>
          <w:lang w:eastAsia="zh-CN"/>
        </w:rPr>
      </w:pPr>
      <w:r>
        <w:rPr>
          <w:sz w:val="24"/>
          <w:lang w:eastAsia="zh-CN"/>
        </w:rPr>
        <w:tab/>
      </w:r>
      <w:r>
        <w:rPr>
          <w:sz w:val="24"/>
          <w:lang w:eastAsia="zh-CN"/>
        </w:rPr>
        <w:tab/>
        <w:t>June ____, 2014</w:t>
      </w:r>
    </w:p>
    <w:p w:rsidR="00B974F0" w:rsidRDefault="00B974F0" w:rsidP="00B974F0">
      <w:pPr>
        <w:tabs>
          <w:tab w:val="left" w:pos="4320"/>
        </w:tabs>
        <w:rPr>
          <w:sz w:val="24"/>
          <w:lang w:eastAsia="zh-CN"/>
        </w:rPr>
      </w:pPr>
    </w:p>
    <w:p w:rsidR="00B974F0" w:rsidRPr="00B974F0" w:rsidRDefault="00B974F0" w:rsidP="00B974F0">
      <w:pPr>
        <w:tabs>
          <w:tab w:val="left" w:pos="4320"/>
        </w:tabs>
        <w:ind w:left="5760"/>
        <w:rPr>
          <w:sz w:val="24"/>
          <w:lang w:eastAsia="zh-CN"/>
        </w:rPr>
      </w:pPr>
    </w:p>
    <w:p w:rsidR="00B974F0" w:rsidRDefault="00B974F0">
      <w:pPr>
        <w:tabs>
          <w:tab w:val="left" w:pos="4320"/>
        </w:tabs>
        <w:rPr>
          <w:sz w:val="24"/>
        </w:rPr>
      </w:pPr>
      <w:r>
        <w:rPr>
          <w:sz w:val="24"/>
        </w:rPr>
        <w:t>Tim Chen</w:t>
      </w:r>
    </w:p>
    <w:p w:rsidR="00762F39" w:rsidRDefault="00B974F0">
      <w:pPr>
        <w:tabs>
          <w:tab w:val="left" w:pos="4320"/>
        </w:tabs>
        <w:rPr>
          <w:sz w:val="24"/>
        </w:rPr>
      </w:pPr>
      <w:r>
        <w:rPr>
          <w:sz w:val="24"/>
        </w:rPr>
        <w:t>Telstra Holdings Pty Ltd.</w:t>
      </w:r>
      <w:r w:rsidR="007204E1">
        <w:rPr>
          <w:sz w:val="24"/>
        </w:rPr>
        <w:t xml:space="preserve"> (“Telstra”)</w:t>
      </w:r>
    </w:p>
    <w:p w:rsidR="00B974F0" w:rsidRDefault="00B974F0">
      <w:pPr>
        <w:tabs>
          <w:tab w:val="left" w:pos="4320"/>
        </w:tabs>
        <w:rPr>
          <w:sz w:val="24"/>
        </w:rPr>
      </w:pPr>
      <w:r>
        <w:rPr>
          <w:sz w:val="24"/>
        </w:rPr>
        <w:t xml:space="preserve">Director </w:t>
      </w:r>
    </w:p>
    <w:p w:rsidR="00B974F0" w:rsidRPr="00B974F0" w:rsidRDefault="00B974F0" w:rsidP="00B974F0">
      <w:pPr>
        <w:tabs>
          <w:tab w:val="left" w:pos="4320"/>
        </w:tabs>
        <w:rPr>
          <w:sz w:val="24"/>
        </w:rPr>
      </w:pPr>
      <w:r w:rsidRPr="00B974F0">
        <w:rPr>
          <w:sz w:val="24"/>
        </w:rPr>
        <w:t>Floor 24, China World Tower 1</w:t>
      </w:r>
    </w:p>
    <w:p w:rsidR="00B974F0" w:rsidRDefault="00B974F0" w:rsidP="00B974F0">
      <w:pPr>
        <w:tabs>
          <w:tab w:val="left" w:pos="4320"/>
        </w:tabs>
        <w:rPr>
          <w:sz w:val="24"/>
        </w:rPr>
      </w:pPr>
      <w:r w:rsidRPr="00B974F0">
        <w:rPr>
          <w:sz w:val="24"/>
        </w:rPr>
        <w:t xml:space="preserve">No. 1, </w:t>
      </w:r>
      <w:proofErr w:type="spellStart"/>
      <w:r w:rsidRPr="00B974F0">
        <w:rPr>
          <w:sz w:val="24"/>
        </w:rPr>
        <w:t>Jian</w:t>
      </w:r>
      <w:proofErr w:type="spellEnd"/>
      <w:r w:rsidRPr="00B974F0">
        <w:rPr>
          <w:sz w:val="24"/>
        </w:rPr>
        <w:t xml:space="preserve"> </w:t>
      </w:r>
      <w:proofErr w:type="spellStart"/>
      <w:r w:rsidRPr="00B974F0">
        <w:rPr>
          <w:sz w:val="24"/>
        </w:rPr>
        <w:t>Guo</w:t>
      </w:r>
      <w:proofErr w:type="spellEnd"/>
      <w:r w:rsidRPr="00B974F0">
        <w:rPr>
          <w:sz w:val="24"/>
        </w:rPr>
        <w:t xml:space="preserve"> Men</w:t>
      </w:r>
      <w:r>
        <w:rPr>
          <w:sz w:val="24"/>
        </w:rPr>
        <w:t xml:space="preserve"> </w:t>
      </w:r>
      <w:proofErr w:type="spellStart"/>
      <w:r>
        <w:rPr>
          <w:sz w:val="24"/>
        </w:rPr>
        <w:t>Wai</w:t>
      </w:r>
      <w:proofErr w:type="spellEnd"/>
      <w:r>
        <w:rPr>
          <w:sz w:val="24"/>
        </w:rPr>
        <w:t xml:space="preserve"> Avenue, </w:t>
      </w:r>
      <w:proofErr w:type="spellStart"/>
      <w:r>
        <w:rPr>
          <w:sz w:val="24"/>
        </w:rPr>
        <w:t>Chaoyang</w:t>
      </w:r>
      <w:proofErr w:type="spellEnd"/>
      <w:r>
        <w:rPr>
          <w:sz w:val="24"/>
        </w:rPr>
        <w:t xml:space="preserve"> District</w:t>
      </w:r>
    </w:p>
    <w:p w:rsidR="00B974F0" w:rsidRDefault="00B974F0" w:rsidP="00B974F0">
      <w:pPr>
        <w:tabs>
          <w:tab w:val="left" w:pos="4320"/>
        </w:tabs>
        <w:rPr>
          <w:sz w:val="24"/>
        </w:rPr>
      </w:pPr>
      <w:r w:rsidRPr="00B974F0">
        <w:rPr>
          <w:sz w:val="24"/>
        </w:rPr>
        <w:t>Beijing 100004, China</w:t>
      </w:r>
    </w:p>
    <w:p w:rsidR="00762F39" w:rsidRDefault="00762F39">
      <w:pPr>
        <w:tabs>
          <w:tab w:val="left" w:pos="4320"/>
        </w:tabs>
        <w:rPr>
          <w:sz w:val="24"/>
        </w:rPr>
      </w:pPr>
    </w:p>
    <w:p w:rsidR="00762F39" w:rsidRDefault="00762F39">
      <w:pPr>
        <w:tabs>
          <w:tab w:val="left" w:pos="4320"/>
        </w:tabs>
        <w:rPr>
          <w:sz w:val="24"/>
        </w:rPr>
      </w:pPr>
    </w:p>
    <w:p w:rsidR="00762F39" w:rsidRDefault="00B974F0">
      <w:pPr>
        <w:tabs>
          <w:tab w:val="left" w:pos="4320"/>
        </w:tabs>
        <w:rPr>
          <w:sz w:val="24"/>
        </w:rPr>
      </w:pPr>
      <w:r>
        <w:rPr>
          <w:sz w:val="24"/>
        </w:rPr>
        <w:t>Dear Tim</w:t>
      </w:r>
      <w:r w:rsidR="00715498">
        <w:rPr>
          <w:sz w:val="24"/>
        </w:rPr>
        <w:t>:</w:t>
      </w:r>
    </w:p>
    <w:p w:rsidR="00762F39" w:rsidRDefault="00762F39">
      <w:pPr>
        <w:tabs>
          <w:tab w:val="left" w:pos="4320"/>
        </w:tabs>
        <w:rPr>
          <w:sz w:val="24"/>
        </w:rPr>
      </w:pPr>
    </w:p>
    <w:p w:rsidR="00762F39" w:rsidRDefault="00715498">
      <w:pPr>
        <w:rPr>
          <w:sz w:val="24"/>
        </w:rPr>
      </w:pPr>
      <w:r>
        <w:rPr>
          <w:sz w:val="24"/>
        </w:rPr>
        <w:tab/>
      </w:r>
      <w:proofErr w:type="spellStart"/>
      <w:r w:rsidR="00B974F0">
        <w:rPr>
          <w:sz w:val="24"/>
        </w:rPr>
        <w:t>Qinghua</w:t>
      </w:r>
      <w:proofErr w:type="spellEnd"/>
      <w:r w:rsidR="00B974F0">
        <w:rPr>
          <w:sz w:val="24"/>
        </w:rPr>
        <w:t xml:space="preserve"> and I </w:t>
      </w:r>
      <w:r w:rsidR="005E306A">
        <w:rPr>
          <w:sz w:val="24"/>
        </w:rPr>
        <w:t xml:space="preserve">(the “Buyer” or “Buyers”) </w:t>
      </w:r>
      <w:r>
        <w:rPr>
          <w:sz w:val="24"/>
        </w:rPr>
        <w:t xml:space="preserve">are very </w:t>
      </w:r>
      <w:r w:rsidR="007204E1">
        <w:rPr>
          <w:sz w:val="24"/>
        </w:rPr>
        <w:t>interested in</w:t>
      </w:r>
      <w:r w:rsidR="00B974F0">
        <w:rPr>
          <w:sz w:val="24"/>
        </w:rPr>
        <w:t xml:space="preserve"> the</w:t>
      </w:r>
      <w:r>
        <w:rPr>
          <w:sz w:val="24"/>
        </w:rPr>
        <w:t xml:space="preserve"> business</w:t>
      </w:r>
      <w:r w:rsidR="00B974F0">
        <w:rPr>
          <w:sz w:val="24"/>
        </w:rPr>
        <w:t xml:space="preserve"> of Sequel Media Inc. (the “Company”)</w:t>
      </w:r>
      <w:r w:rsidR="007204E1">
        <w:rPr>
          <w:sz w:val="24"/>
        </w:rPr>
        <w:t xml:space="preserve"> </w:t>
      </w:r>
      <w:r w:rsidR="00CC3CF2">
        <w:rPr>
          <w:sz w:val="24"/>
        </w:rPr>
        <w:t>and in acquiring</w:t>
      </w:r>
      <w:r w:rsidR="007204E1">
        <w:rPr>
          <w:sz w:val="24"/>
        </w:rPr>
        <w:t xml:space="preserve"> </w:t>
      </w:r>
      <w:r w:rsidR="00665F8E">
        <w:rPr>
          <w:sz w:val="24"/>
        </w:rPr>
        <w:t xml:space="preserve">all of the </w:t>
      </w:r>
      <w:r w:rsidR="007204E1">
        <w:rPr>
          <w:sz w:val="24"/>
        </w:rPr>
        <w:t xml:space="preserve">issued share capital of the Company and/or its affiliates from Telstra.  </w:t>
      </w:r>
      <w:r>
        <w:rPr>
          <w:sz w:val="24"/>
        </w:rPr>
        <w:t xml:space="preserve">This letter will confirm our understanding with respect to the proposed acquisition by </w:t>
      </w:r>
      <w:r w:rsidR="007204E1">
        <w:rPr>
          <w:sz w:val="24"/>
        </w:rPr>
        <w:t>us or our controlled entities</w:t>
      </w:r>
      <w:r>
        <w:rPr>
          <w:sz w:val="24"/>
        </w:rPr>
        <w:t>.</w:t>
      </w:r>
    </w:p>
    <w:p w:rsidR="00762F39" w:rsidRDefault="00762F39">
      <w:pPr>
        <w:rPr>
          <w:sz w:val="24"/>
        </w:rPr>
      </w:pPr>
    </w:p>
    <w:p w:rsidR="00762F39" w:rsidRDefault="00715498">
      <w:pPr>
        <w:rPr>
          <w:sz w:val="24"/>
        </w:rPr>
      </w:pPr>
      <w:r>
        <w:rPr>
          <w:sz w:val="24"/>
        </w:rPr>
        <w:tab/>
        <w:t>The proposed acquisition is based upon the terms and subject to the conditions set forth below:</w:t>
      </w:r>
    </w:p>
    <w:p w:rsidR="00762F39" w:rsidRDefault="00762F39">
      <w:pPr>
        <w:rPr>
          <w:sz w:val="24"/>
        </w:rPr>
      </w:pPr>
    </w:p>
    <w:p w:rsidR="00762F39" w:rsidRPr="00707B66" w:rsidRDefault="00715498" w:rsidP="00CC3CF2">
      <w:pPr>
        <w:numPr>
          <w:ilvl w:val="0"/>
          <w:numId w:val="4"/>
        </w:numPr>
        <w:tabs>
          <w:tab w:val="clear" w:pos="720"/>
        </w:tabs>
        <w:ind w:left="0" w:firstLine="700"/>
        <w:rPr>
          <w:sz w:val="24"/>
        </w:rPr>
      </w:pPr>
      <w:r>
        <w:rPr>
          <w:sz w:val="24"/>
          <w:u w:val="single"/>
        </w:rPr>
        <w:t>Purchase Price</w:t>
      </w:r>
      <w:r>
        <w:rPr>
          <w:sz w:val="24"/>
        </w:rPr>
        <w:t xml:space="preserve">.  </w:t>
      </w:r>
      <w:r w:rsidR="005E306A">
        <w:rPr>
          <w:sz w:val="24"/>
        </w:rPr>
        <w:t xml:space="preserve">The </w:t>
      </w:r>
      <w:r w:rsidR="00EC22D2">
        <w:rPr>
          <w:sz w:val="24"/>
        </w:rPr>
        <w:t>Company is valued at RMB30</w:t>
      </w:r>
      <w:proofErr w:type="gramStart"/>
      <w:r w:rsidR="00EC22D2">
        <w:rPr>
          <w:sz w:val="24"/>
        </w:rPr>
        <w:t>,000,000</w:t>
      </w:r>
      <w:proofErr w:type="gramEnd"/>
      <w:r w:rsidR="00EC22D2">
        <w:rPr>
          <w:sz w:val="24"/>
        </w:rPr>
        <w:t xml:space="preserve"> on a no-cash no-debt basis.  The Buyers have </w:t>
      </w:r>
      <w:r w:rsidR="00EC22D2" w:rsidRPr="00DB60E2">
        <w:rPr>
          <w:sz w:val="24"/>
        </w:rPr>
        <w:t xml:space="preserve">an understanding that as of the completion of the transaction contemplated hereunder, the Company shall have a </w:t>
      </w:r>
      <w:r w:rsidR="00E968B8" w:rsidRPr="00E968B8">
        <w:rPr>
          <w:sz w:val="24"/>
        </w:rPr>
        <w:t>cash balance</w:t>
      </w:r>
      <w:r w:rsidR="00E968B8">
        <w:rPr>
          <w:sz w:val="24"/>
        </w:rPr>
        <w:t xml:space="preserve"> of at least RMB</w:t>
      </w:r>
      <w:del w:id="1" w:author="汽车之家" w:date="2014-06-19T16:37:00Z">
        <w:r w:rsidR="00E968B8" w:rsidRPr="00E968B8" w:rsidDel="00A712F5">
          <w:rPr>
            <w:sz w:val="24"/>
          </w:rPr>
          <w:delText>50,000,000</w:delText>
        </w:r>
      </w:del>
      <w:ins w:id="2" w:author="汽车之家" w:date="2014-06-19T16:37:00Z">
        <w:r w:rsidR="00A712F5">
          <w:rPr>
            <w:rFonts w:hint="eastAsia"/>
            <w:sz w:val="24"/>
            <w:lang w:eastAsia="zh-CN"/>
          </w:rPr>
          <w:t>20,000,000</w:t>
        </w:r>
      </w:ins>
      <w:r w:rsidR="00E968B8">
        <w:rPr>
          <w:sz w:val="24"/>
        </w:rPr>
        <w:t>.  The Buyers will acquire fifty-five percent (55%) of the issued and outstanding shares of the Company from Telstra for an aggregate purchase price of RMB</w:t>
      </w:r>
      <w:ins w:id="3" w:author="刘 庆华" w:date="2014-06-20T20:20:00Z">
        <w:r w:rsidR="00D464E6">
          <w:rPr>
            <w:rFonts w:hint="eastAsia"/>
            <w:sz w:val="24"/>
          </w:rPr>
          <w:t>27</w:t>
        </w:r>
      </w:ins>
      <w:del w:id="4" w:author="刘 庆华" w:date="2014-06-20T20:20:00Z">
        <w:r w:rsidR="00E968B8" w:rsidRPr="00E968B8" w:rsidDel="00D464E6">
          <w:rPr>
            <w:sz w:val="24"/>
          </w:rPr>
          <w:delText>44</w:delText>
        </w:r>
      </w:del>
      <w:proofErr w:type="gramStart"/>
      <w:r w:rsidR="00E968B8" w:rsidRPr="00E968B8">
        <w:rPr>
          <w:sz w:val="24"/>
        </w:rPr>
        <w:t>,</w:t>
      </w:r>
      <w:ins w:id="5" w:author="刘 庆华" w:date="2014-06-20T20:20:00Z">
        <w:r w:rsidR="00D464E6">
          <w:rPr>
            <w:rFonts w:hint="eastAsia"/>
            <w:sz w:val="24"/>
          </w:rPr>
          <w:t>5</w:t>
        </w:r>
      </w:ins>
      <w:proofErr w:type="gramEnd"/>
      <w:del w:id="6" w:author="刘 庆华" w:date="2014-06-20T20:20:00Z">
        <w:r w:rsidR="00E968B8" w:rsidRPr="00E968B8" w:rsidDel="00D464E6">
          <w:rPr>
            <w:sz w:val="24"/>
          </w:rPr>
          <w:delText>0</w:delText>
        </w:r>
      </w:del>
      <w:r w:rsidR="00E968B8" w:rsidRPr="00E968B8">
        <w:rPr>
          <w:sz w:val="24"/>
        </w:rPr>
        <w:t>00,000</w:t>
      </w:r>
      <w:r w:rsidR="00E968B8">
        <w:rPr>
          <w:sz w:val="24"/>
        </w:rPr>
        <w:t xml:space="preserve"> or its equivalent in US dollars (the “</w:t>
      </w:r>
      <w:r w:rsidR="00E968B8">
        <w:rPr>
          <w:sz w:val="24"/>
          <w:u w:val="single"/>
        </w:rPr>
        <w:t>Purchase Price</w:t>
      </w:r>
      <w:r w:rsidR="00E968B8">
        <w:rPr>
          <w:sz w:val="24"/>
        </w:rPr>
        <w:t xml:space="preserve">”), all in cash.  Each Buyer will pay fifty percent (50%) of the total Purchase Price in two installments, the first no later than </w:t>
      </w:r>
      <w:r w:rsidR="00E968B8" w:rsidRPr="00E968B8">
        <w:rPr>
          <w:sz w:val="24"/>
        </w:rPr>
        <w:t>August 31, 2014</w:t>
      </w:r>
      <w:r w:rsidR="00E968B8">
        <w:rPr>
          <w:sz w:val="24"/>
        </w:rPr>
        <w:t xml:space="preserve"> and the second no later than </w:t>
      </w:r>
      <w:r w:rsidR="00E968B8" w:rsidRPr="00E968B8">
        <w:rPr>
          <w:sz w:val="24"/>
        </w:rPr>
        <w:t>January 31, 2015</w:t>
      </w:r>
      <w:r w:rsidR="00E968B8">
        <w:rPr>
          <w:sz w:val="24"/>
        </w:rPr>
        <w:t>.</w:t>
      </w:r>
      <w:r w:rsidR="002B513B">
        <w:rPr>
          <w:sz w:val="24"/>
        </w:rPr>
        <w:t xml:space="preserve">  </w:t>
      </w:r>
      <w:ins w:id="7" w:author="汽车之家" w:date="2014-06-19T16:37:00Z">
        <w:r w:rsidR="00A712F5">
          <w:rPr>
            <w:sz w:val="24"/>
            <w:lang w:eastAsia="zh-CN"/>
          </w:rPr>
          <w:t>U</w:t>
        </w:r>
        <w:r w:rsidR="00A712F5">
          <w:rPr>
            <w:rFonts w:hint="eastAsia"/>
            <w:sz w:val="24"/>
            <w:lang w:eastAsia="zh-CN"/>
          </w:rPr>
          <w:t xml:space="preserve">pon mutual consent, </w:t>
        </w:r>
      </w:ins>
      <w:del w:id="8" w:author="汽车之家" w:date="2014-06-19T16:37:00Z">
        <w:r w:rsidR="002B513B" w:rsidDel="00A712F5">
          <w:rPr>
            <w:sz w:val="24"/>
          </w:rPr>
          <w:delText>T</w:delText>
        </w:r>
      </w:del>
      <w:ins w:id="9" w:author="汽车之家" w:date="2014-06-19T16:37:00Z">
        <w:r w:rsidR="00A712F5">
          <w:rPr>
            <w:rFonts w:hint="eastAsia"/>
            <w:sz w:val="24"/>
            <w:lang w:eastAsia="zh-CN"/>
          </w:rPr>
          <w:t>t</w:t>
        </w:r>
      </w:ins>
      <w:r w:rsidR="002B513B">
        <w:rPr>
          <w:sz w:val="24"/>
        </w:rPr>
        <w:t>he Buyers are willing to accept any purchase price adjustment mechanism as may be required by the Sellers the details of which will be provided in the definitive agreement.</w:t>
      </w:r>
      <w:r w:rsidRPr="00CC3CF2">
        <w:rPr>
          <w:sz w:val="24"/>
        </w:rPr>
        <w:t xml:space="preserve">  </w:t>
      </w:r>
      <w:r w:rsidRPr="00707B66">
        <w:rPr>
          <w:sz w:val="24"/>
        </w:rPr>
        <w:t xml:space="preserve"> </w:t>
      </w:r>
    </w:p>
    <w:p w:rsidR="00762F39" w:rsidRDefault="00762F39">
      <w:pPr>
        <w:rPr>
          <w:sz w:val="24"/>
        </w:rPr>
      </w:pPr>
    </w:p>
    <w:p w:rsidR="00762F39" w:rsidRDefault="00715498">
      <w:pPr>
        <w:numPr>
          <w:ilvl w:val="0"/>
          <w:numId w:val="4"/>
        </w:numPr>
        <w:tabs>
          <w:tab w:val="clear" w:pos="720"/>
        </w:tabs>
        <w:ind w:left="0" w:firstLine="700"/>
        <w:rPr>
          <w:sz w:val="24"/>
        </w:rPr>
      </w:pPr>
      <w:r>
        <w:rPr>
          <w:sz w:val="24"/>
          <w:u w:val="single"/>
        </w:rPr>
        <w:lastRenderedPageBreak/>
        <w:t>Acquisition Agreement; Closing</w:t>
      </w:r>
      <w:r>
        <w:rPr>
          <w:sz w:val="24"/>
        </w:rPr>
        <w:t xml:space="preserve">.  The proposed transaction is subject to </w:t>
      </w:r>
      <w:r w:rsidR="006A4547">
        <w:rPr>
          <w:sz w:val="24"/>
        </w:rPr>
        <w:t>the</w:t>
      </w:r>
      <w:r>
        <w:rPr>
          <w:sz w:val="24"/>
        </w:rPr>
        <w:t xml:space="preserve"> execution of a definitive agreement</w:t>
      </w:r>
      <w:r w:rsidR="003E151B">
        <w:rPr>
          <w:sz w:val="24"/>
        </w:rPr>
        <w:t xml:space="preserve"> by the Buyers, </w:t>
      </w:r>
      <w:r w:rsidR="006A4547">
        <w:rPr>
          <w:sz w:val="24"/>
        </w:rPr>
        <w:t>Telstra</w:t>
      </w:r>
      <w:r w:rsidR="003E151B">
        <w:rPr>
          <w:sz w:val="24"/>
        </w:rPr>
        <w:t xml:space="preserve"> and all the other existing shareholders of the Company</w:t>
      </w:r>
      <w:r w:rsidR="00A853E0">
        <w:rPr>
          <w:sz w:val="24"/>
        </w:rPr>
        <w:t xml:space="preserve"> (the “Shareholders”)</w:t>
      </w:r>
      <w:r>
        <w:rPr>
          <w:sz w:val="24"/>
        </w:rPr>
        <w:t>.  The proposed transaction would be completed in accordance with terms and conditions to be set forth in a definitive acquisition agreement governing the transaction, which shall be satisfactory in form and substance to</w:t>
      </w:r>
      <w:r w:rsidR="005C2D62">
        <w:rPr>
          <w:sz w:val="24"/>
        </w:rPr>
        <w:t xml:space="preserve"> the</w:t>
      </w:r>
      <w:r w:rsidR="00A853E0">
        <w:rPr>
          <w:sz w:val="24"/>
        </w:rPr>
        <w:t xml:space="preserve"> Buyer</w:t>
      </w:r>
      <w:r w:rsidR="005C2D62">
        <w:rPr>
          <w:sz w:val="24"/>
          <w:lang w:eastAsia="zh-CN"/>
        </w:rPr>
        <w:t>s and</w:t>
      </w:r>
      <w:r w:rsidR="00A853E0">
        <w:rPr>
          <w:sz w:val="24"/>
        </w:rPr>
        <w:t xml:space="preserve"> the </w:t>
      </w:r>
      <w:r w:rsidR="005C2D62">
        <w:rPr>
          <w:sz w:val="24"/>
        </w:rPr>
        <w:t>Company</w:t>
      </w:r>
      <w:r>
        <w:rPr>
          <w:sz w:val="24"/>
        </w:rPr>
        <w:t xml:space="preserve"> and would include representations and warranties, closing conditions, covenants and indemnities customary in transactions of this type (the “</w:t>
      </w:r>
      <w:r>
        <w:rPr>
          <w:sz w:val="24"/>
          <w:u w:val="single"/>
        </w:rPr>
        <w:t>Acquisition Agreement</w:t>
      </w:r>
      <w:r w:rsidR="00EC22D2">
        <w:rPr>
          <w:sz w:val="24"/>
        </w:rPr>
        <w:t>”).  Because the Buyers hold executive management position in the Company and have full access to</w:t>
      </w:r>
      <w:r w:rsidR="00610E1B">
        <w:rPr>
          <w:sz w:val="24"/>
        </w:rPr>
        <w:t xml:space="preserve"> the books and records of</w:t>
      </w:r>
      <w:r w:rsidR="00EC22D2">
        <w:rPr>
          <w:sz w:val="24"/>
        </w:rPr>
        <w:t xml:space="preserve"> the Company, the closing conditions to </w:t>
      </w:r>
      <w:r w:rsidR="00610E1B">
        <w:rPr>
          <w:sz w:val="24"/>
        </w:rPr>
        <w:t xml:space="preserve">the </w:t>
      </w:r>
      <w:r w:rsidR="00EC22D2">
        <w:rPr>
          <w:sz w:val="24"/>
        </w:rPr>
        <w:t xml:space="preserve">Buyers’ obligations in the Acquisition Agreement </w:t>
      </w:r>
      <w:r w:rsidR="00610E1B">
        <w:rPr>
          <w:sz w:val="24"/>
        </w:rPr>
        <w:t xml:space="preserve">will not include satisfactory completion of any due diligence review, no occurrence of material adverse effect, retention of key employees, delivery of any legal opinions from the counsel to the Company or the Buyers, letter of non-compete from Telstra, </w:t>
      </w:r>
      <w:proofErr w:type="spellStart"/>
      <w:r w:rsidR="00610E1B">
        <w:rPr>
          <w:sz w:val="24"/>
        </w:rPr>
        <w:t>etc</w:t>
      </w:r>
      <w:proofErr w:type="spellEnd"/>
      <w:r w:rsidR="00610E1B">
        <w:rPr>
          <w:sz w:val="24"/>
        </w:rPr>
        <w:t xml:space="preserve"> that may be required by a third party buyer.  </w:t>
      </w:r>
    </w:p>
    <w:p w:rsidR="00762F39" w:rsidRDefault="00762F39">
      <w:pPr>
        <w:rPr>
          <w:sz w:val="24"/>
        </w:rPr>
      </w:pPr>
    </w:p>
    <w:p w:rsidR="00DB60E2" w:rsidRPr="00DB60E2" w:rsidRDefault="00E968B8">
      <w:pPr>
        <w:numPr>
          <w:ilvl w:val="0"/>
          <w:numId w:val="4"/>
        </w:numPr>
        <w:tabs>
          <w:tab w:val="clear" w:pos="720"/>
        </w:tabs>
        <w:ind w:left="0" w:firstLine="700"/>
        <w:rPr>
          <w:sz w:val="24"/>
        </w:rPr>
      </w:pPr>
      <w:r w:rsidRPr="00E968B8">
        <w:rPr>
          <w:sz w:val="24"/>
          <w:u w:val="single"/>
        </w:rPr>
        <w:t>Equity Incentive</w:t>
      </w:r>
      <w:r w:rsidR="00DB60E2">
        <w:rPr>
          <w:sz w:val="24"/>
        </w:rPr>
        <w:t xml:space="preserve">.  </w:t>
      </w:r>
      <w:del w:id="10" w:author="汽车之家" w:date="2014-06-19T16:37:00Z">
        <w:r w:rsidR="00DB60E2" w:rsidDel="00A712F5">
          <w:rPr>
            <w:sz w:val="24"/>
          </w:rPr>
          <w:delText>The Buyers will not request for adoption of any equity incentive plan or any grant thereunder to the management team before the completion of the proposed transaction</w:delText>
        </w:r>
      </w:del>
      <w:ins w:id="11" w:author="汽车之家" w:date="2014-06-19T16:38:00Z">
        <w:r w:rsidR="00A712F5">
          <w:rPr>
            <w:rFonts w:hint="eastAsia"/>
            <w:sz w:val="24"/>
            <w:lang w:eastAsia="zh-CN"/>
          </w:rPr>
          <w:t>The Buyers can cause the Company to grant options under the adopted incentive plan before the completion of the proposed transaction</w:t>
        </w:r>
      </w:ins>
      <w:r w:rsidR="00DB60E2">
        <w:rPr>
          <w:sz w:val="24"/>
        </w:rPr>
        <w:t xml:space="preserve">.  The Buyers will have the right at their own discretion to adopt any form of equity incentive plan thereafter. </w:t>
      </w:r>
    </w:p>
    <w:p w:rsidR="007D03D4" w:rsidRDefault="007D03D4">
      <w:pPr>
        <w:pStyle w:val="a6"/>
        <w:rPr>
          <w:sz w:val="24"/>
          <w:u w:val="single"/>
        </w:rPr>
      </w:pPr>
    </w:p>
    <w:p w:rsidR="00762F39" w:rsidRDefault="00715498">
      <w:pPr>
        <w:numPr>
          <w:ilvl w:val="0"/>
          <w:numId w:val="4"/>
        </w:numPr>
        <w:tabs>
          <w:tab w:val="clear" w:pos="720"/>
        </w:tabs>
        <w:ind w:left="0" w:firstLine="700"/>
        <w:rPr>
          <w:sz w:val="24"/>
        </w:rPr>
      </w:pPr>
      <w:r>
        <w:rPr>
          <w:sz w:val="24"/>
          <w:u w:val="single"/>
        </w:rPr>
        <w:t>Publicity</w:t>
      </w:r>
      <w:r>
        <w:rPr>
          <w:sz w:val="24"/>
        </w:rPr>
        <w:t>.  Except as required by law or stock exchange regul</w:t>
      </w:r>
      <w:r w:rsidR="00610E1B">
        <w:rPr>
          <w:sz w:val="24"/>
        </w:rPr>
        <w:t>ation, none of the Buyers, the Company</w:t>
      </w:r>
      <w:r>
        <w:rPr>
          <w:sz w:val="24"/>
        </w:rPr>
        <w:t xml:space="preserve"> and their respective representatives will publicly disclose the existence of this letter or make known publicly any facts related to the proposed transaction without the prior consent of the other party.</w:t>
      </w:r>
    </w:p>
    <w:p w:rsidR="00762F39" w:rsidRDefault="00762F39">
      <w:pPr>
        <w:rPr>
          <w:sz w:val="24"/>
        </w:rPr>
      </w:pPr>
    </w:p>
    <w:p w:rsidR="00762F39" w:rsidRDefault="00715498" w:rsidP="00610E1B">
      <w:pPr>
        <w:numPr>
          <w:ilvl w:val="0"/>
          <w:numId w:val="4"/>
        </w:numPr>
        <w:tabs>
          <w:tab w:val="clear" w:pos="720"/>
        </w:tabs>
        <w:ind w:left="0" w:firstLine="700"/>
        <w:rPr>
          <w:sz w:val="24"/>
        </w:rPr>
      </w:pPr>
      <w:r>
        <w:rPr>
          <w:sz w:val="24"/>
          <w:u w:val="single"/>
        </w:rPr>
        <w:t>No Solicitation</w:t>
      </w:r>
      <w:r w:rsidR="00610E1B">
        <w:rPr>
          <w:sz w:val="24"/>
        </w:rPr>
        <w:t xml:space="preserve">.  Each party hereto </w:t>
      </w:r>
      <w:r>
        <w:rPr>
          <w:sz w:val="24"/>
        </w:rPr>
        <w:t xml:space="preserve">shall not for a period </w:t>
      </w:r>
      <w:r w:rsidR="00E968B8">
        <w:rPr>
          <w:sz w:val="24"/>
        </w:rPr>
        <w:t xml:space="preserve">of </w:t>
      </w:r>
      <w:r w:rsidR="00E968B8" w:rsidRPr="00E968B8">
        <w:rPr>
          <w:sz w:val="24"/>
        </w:rPr>
        <w:t>60</w:t>
      </w:r>
      <w:r>
        <w:rPr>
          <w:sz w:val="24"/>
        </w:rPr>
        <w:t xml:space="preserve"> days a</w:t>
      </w:r>
      <w:r w:rsidR="00610E1B">
        <w:rPr>
          <w:sz w:val="24"/>
        </w:rPr>
        <w:t>fter acceptance by Telstra of</w:t>
      </w:r>
      <w:r>
        <w:rPr>
          <w:sz w:val="24"/>
        </w:rPr>
        <w:t xml:space="preserve"> this letter of intent (i) solicit, initiate, encourage, enter into, conduct, engage in or continue, any discussions, or enter into any agreement or understanding, with any other person or entity regarding the transfer, directly or indirectly, of any </w:t>
      </w:r>
      <w:r w:rsidR="00610E1B">
        <w:rPr>
          <w:sz w:val="24"/>
        </w:rPr>
        <w:t>share capital or any other interest in the Company</w:t>
      </w:r>
      <w:r>
        <w:rPr>
          <w:sz w:val="24"/>
        </w:rPr>
        <w:t xml:space="preserve"> or any material portion of its assets (including by way of a license), or (ii) disclose any nonpublic in</w:t>
      </w:r>
      <w:r w:rsidR="00610E1B">
        <w:rPr>
          <w:sz w:val="24"/>
        </w:rPr>
        <w:t>formation relating to the Company</w:t>
      </w:r>
      <w:r>
        <w:rPr>
          <w:sz w:val="24"/>
        </w:rPr>
        <w:t xml:space="preserve"> or afford access to the properties</w:t>
      </w:r>
      <w:r w:rsidR="00610E1B">
        <w:rPr>
          <w:sz w:val="24"/>
        </w:rPr>
        <w:t>, books or records of the Company</w:t>
      </w:r>
      <w:r>
        <w:rPr>
          <w:sz w:val="24"/>
        </w:rPr>
        <w:t xml:space="preserve"> to any other person or entity that may be considering acquiring, or has</w:t>
      </w:r>
      <w:r w:rsidR="00610E1B">
        <w:rPr>
          <w:sz w:val="24"/>
        </w:rPr>
        <w:t xml:space="preserve"> acquired, an interest in the Company</w:t>
      </w:r>
      <w:ins w:id="12" w:author="t990173" w:date="2014-06-19T14:42:00Z">
        <w:r w:rsidR="004134A6">
          <w:rPr>
            <w:sz w:val="24"/>
          </w:rPr>
          <w:t xml:space="preserve">, </w:t>
        </w:r>
      </w:ins>
      <w:del w:id="13" w:author="t990173" w:date="2014-06-19T14:42:00Z">
        <w:r w:rsidR="00DB60E2" w:rsidDel="004134A6">
          <w:rPr>
            <w:sz w:val="24"/>
          </w:rPr>
          <w:delText xml:space="preserve">, </w:delText>
        </w:r>
      </w:del>
      <w:ins w:id="14" w:author="t990173" w:date="2014-06-19T14:42:00Z">
        <w:r w:rsidR="004134A6">
          <w:rPr>
            <w:sz w:val="24"/>
          </w:rPr>
          <w:t xml:space="preserve">unless, </w:t>
        </w:r>
      </w:ins>
      <w:r w:rsidR="00DB60E2">
        <w:rPr>
          <w:sz w:val="24"/>
        </w:rPr>
        <w:t>in either case</w:t>
      </w:r>
      <w:del w:id="15" w:author="t990173" w:date="2014-06-19T14:42:00Z">
        <w:r w:rsidR="00DB60E2" w:rsidDel="004134A6">
          <w:rPr>
            <w:sz w:val="24"/>
          </w:rPr>
          <w:delText>,</w:delText>
        </w:r>
      </w:del>
      <w:ins w:id="16" w:author="t990173" w:date="2014-06-19T14:43:00Z">
        <w:r w:rsidR="004134A6">
          <w:rPr>
            <w:sz w:val="24"/>
          </w:rPr>
          <w:t xml:space="preserve">, </w:t>
        </w:r>
      </w:ins>
      <w:del w:id="17" w:author="t990173" w:date="2014-06-19T14:43:00Z">
        <w:r w:rsidR="00DB60E2" w:rsidDel="004134A6">
          <w:rPr>
            <w:sz w:val="24"/>
          </w:rPr>
          <w:delText xml:space="preserve"> </w:delText>
        </w:r>
      </w:del>
      <w:ins w:id="18" w:author="t990173" w:date="2014-06-19T14:42:00Z">
        <w:r w:rsidR="004134A6">
          <w:rPr>
            <w:sz w:val="24"/>
          </w:rPr>
          <w:t>such discussion or disclosure has occurred prior to the date hereof</w:t>
        </w:r>
      </w:ins>
      <w:del w:id="19" w:author="t990173" w:date="2014-06-19T14:41:00Z">
        <w:r w:rsidR="00DB60E2" w:rsidDel="004134A6">
          <w:rPr>
            <w:sz w:val="24"/>
          </w:rPr>
          <w:delText>other than</w:delText>
        </w:r>
      </w:del>
      <w:r>
        <w:rPr>
          <w:sz w:val="24"/>
        </w:rPr>
        <w:t xml:space="preserve">.  </w:t>
      </w:r>
    </w:p>
    <w:p w:rsidR="00762F39" w:rsidRDefault="00762F39">
      <w:pPr>
        <w:rPr>
          <w:sz w:val="24"/>
        </w:rPr>
      </w:pPr>
    </w:p>
    <w:p w:rsidR="00762F39" w:rsidRDefault="00715498" w:rsidP="00610E1B">
      <w:pPr>
        <w:numPr>
          <w:ilvl w:val="0"/>
          <w:numId w:val="4"/>
        </w:numPr>
        <w:tabs>
          <w:tab w:val="clear" w:pos="720"/>
        </w:tabs>
        <w:ind w:left="0" w:firstLine="700"/>
        <w:rPr>
          <w:sz w:val="24"/>
        </w:rPr>
      </w:pPr>
      <w:r>
        <w:rPr>
          <w:sz w:val="24"/>
          <w:u w:val="single"/>
        </w:rPr>
        <w:t>Costs</w:t>
      </w:r>
      <w:r w:rsidR="00610E1B">
        <w:rPr>
          <w:sz w:val="24"/>
        </w:rPr>
        <w:t>.  Each party</w:t>
      </w:r>
      <w:r>
        <w:rPr>
          <w:sz w:val="24"/>
        </w:rPr>
        <w:t xml:space="preserve"> to this letter agreement shall bear its own costs related to the proposed transaction, including the fees and expenses of its financial advisors, lawyers and accountants.  </w:t>
      </w:r>
    </w:p>
    <w:p w:rsidR="00762F39" w:rsidRDefault="00762F39">
      <w:pPr>
        <w:rPr>
          <w:sz w:val="24"/>
        </w:rPr>
      </w:pPr>
    </w:p>
    <w:p w:rsidR="00762F39" w:rsidRDefault="00715498" w:rsidP="00610E1B">
      <w:pPr>
        <w:numPr>
          <w:ilvl w:val="0"/>
          <w:numId w:val="4"/>
        </w:numPr>
        <w:tabs>
          <w:tab w:val="clear" w:pos="720"/>
        </w:tabs>
        <w:ind w:left="0" w:firstLine="700"/>
        <w:rPr>
          <w:sz w:val="24"/>
        </w:rPr>
      </w:pPr>
      <w:r>
        <w:rPr>
          <w:sz w:val="24"/>
          <w:u w:val="single"/>
        </w:rPr>
        <w:t>Letter of Intent Only</w:t>
      </w:r>
      <w:r>
        <w:rPr>
          <w:sz w:val="24"/>
        </w:rPr>
        <w:t>.  This document is an expression of the intent of the parties only, and nothing herein shall create any legally binding obligation (except as to those matters refer</w:t>
      </w:r>
      <w:r w:rsidR="00610E1B">
        <w:rPr>
          <w:sz w:val="24"/>
        </w:rPr>
        <w:t>red to in paragraphs 3 through 6</w:t>
      </w:r>
      <w:r>
        <w:rPr>
          <w:sz w:val="24"/>
        </w:rPr>
        <w:t>, which shall be binding).  No obligations, other t</w:t>
      </w:r>
      <w:r w:rsidR="00610E1B">
        <w:rPr>
          <w:sz w:val="24"/>
        </w:rPr>
        <w:t>han under paragraphs 3 through 6</w:t>
      </w:r>
      <w:r>
        <w:rPr>
          <w:sz w:val="24"/>
        </w:rPr>
        <w:t xml:space="preserve">, shall arise unless and until mutually satisfactory definitive agreements concerning the proposed transaction described herein shall have been entered into by </w:t>
      </w:r>
      <w:r w:rsidR="009117FF">
        <w:rPr>
          <w:sz w:val="24"/>
        </w:rPr>
        <w:t xml:space="preserve">the </w:t>
      </w:r>
      <w:r>
        <w:rPr>
          <w:sz w:val="24"/>
        </w:rPr>
        <w:t>Buyer</w:t>
      </w:r>
      <w:r w:rsidR="009117FF">
        <w:rPr>
          <w:sz w:val="24"/>
        </w:rPr>
        <w:t>s, Telstra</w:t>
      </w:r>
      <w:r>
        <w:rPr>
          <w:sz w:val="24"/>
        </w:rPr>
        <w:t xml:space="preserve"> and t</w:t>
      </w:r>
      <w:r w:rsidR="009117FF">
        <w:rPr>
          <w:sz w:val="24"/>
        </w:rPr>
        <w:t>he Share</w:t>
      </w:r>
      <w:r>
        <w:rPr>
          <w:sz w:val="24"/>
        </w:rPr>
        <w:t>holders.</w:t>
      </w:r>
    </w:p>
    <w:p w:rsidR="00762F39" w:rsidRDefault="00762F39">
      <w:pPr>
        <w:rPr>
          <w:sz w:val="24"/>
        </w:rPr>
      </w:pPr>
    </w:p>
    <w:p w:rsidR="00762F39" w:rsidRDefault="00715498">
      <w:pPr>
        <w:keepNext/>
        <w:rPr>
          <w:sz w:val="24"/>
        </w:rPr>
      </w:pPr>
      <w:r>
        <w:rPr>
          <w:sz w:val="24"/>
        </w:rPr>
        <w:lastRenderedPageBreak/>
        <w:tab/>
        <w:t>If the foregoing accurately summarizes our understanding with respect to the proposed transaction, please date and execute the duplicate original of this letter that is enclosed and return the same to the undersigned.</w:t>
      </w:r>
    </w:p>
    <w:p w:rsidR="00762F39" w:rsidRDefault="00762F39">
      <w:pPr>
        <w:keepNext/>
        <w:rPr>
          <w:sz w:val="24"/>
        </w:rPr>
      </w:pPr>
    </w:p>
    <w:p w:rsidR="00762F39" w:rsidRDefault="00715498">
      <w:pPr>
        <w:keepNext/>
        <w:tabs>
          <w:tab w:val="left" w:pos="4320"/>
          <w:tab w:val="right" w:leader="underscore" w:pos="9360"/>
        </w:tabs>
        <w:ind w:left="4320"/>
        <w:rPr>
          <w:sz w:val="24"/>
        </w:rPr>
      </w:pPr>
      <w:r>
        <w:rPr>
          <w:sz w:val="24"/>
        </w:rPr>
        <w:t>Yours sincerely,</w:t>
      </w:r>
    </w:p>
    <w:p w:rsidR="00762F39" w:rsidRDefault="00762F39">
      <w:pPr>
        <w:keepNext/>
        <w:tabs>
          <w:tab w:val="left" w:pos="4320"/>
          <w:tab w:val="right" w:leader="underscore" w:pos="9360"/>
        </w:tabs>
        <w:ind w:left="4320"/>
        <w:rPr>
          <w:sz w:val="24"/>
        </w:rPr>
      </w:pPr>
    </w:p>
    <w:p w:rsidR="00762F39" w:rsidRDefault="00762F39">
      <w:pPr>
        <w:keepNext/>
        <w:tabs>
          <w:tab w:val="right" w:leader="underscore" w:pos="9360"/>
        </w:tabs>
        <w:ind w:left="4320"/>
        <w:rPr>
          <w:sz w:val="24"/>
        </w:rPr>
      </w:pPr>
    </w:p>
    <w:p w:rsidR="00762F39" w:rsidRDefault="00762F39">
      <w:pPr>
        <w:keepNext/>
        <w:tabs>
          <w:tab w:val="right" w:leader="underscore" w:pos="9360"/>
        </w:tabs>
        <w:ind w:left="4320"/>
        <w:rPr>
          <w:sz w:val="24"/>
        </w:rPr>
      </w:pPr>
    </w:p>
    <w:p w:rsidR="00762F39" w:rsidRDefault="00715498">
      <w:pPr>
        <w:keepNext/>
        <w:tabs>
          <w:tab w:val="right" w:leader="underscore" w:pos="8600"/>
        </w:tabs>
        <w:ind w:left="4320"/>
        <w:rPr>
          <w:sz w:val="24"/>
        </w:rPr>
      </w:pPr>
      <w:r>
        <w:rPr>
          <w:sz w:val="24"/>
        </w:rPr>
        <w:t>By:</w:t>
      </w:r>
      <w:r>
        <w:rPr>
          <w:sz w:val="24"/>
        </w:rPr>
        <w:tab/>
      </w:r>
    </w:p>
    <w:p w:rsidR="00762F39" w:rsidRDefault="00715498">
      <w:pPr>
        <w:keepNext/>
        <w:tabs>
          <w:tab w:val="right" w:leader="underscore" w:pos="8600"/>
        </w:tabs>
        <w:ind w:left="4320"/>
        <w:rPr>
          <w:sz w:val="24"/>
        </w:rPr>
      </w:pPr>
      <w:r>
        <w:rPr>
          <w:sz w:val="24"/>
        </w:rPr>
        <w:t xml:space="preserve">      Name:</w:t>
      </w:r>
      <w:r w:rsidR="009117FF">
        <w:rPr>
          <w:sz w:val="24"/>
        </w:rPr>
        <w:t xml:space="preserve"> GAO </w:t>
      </w:r>
      <w:proofErr w:type="spellStart"/>
      <w:r w:rsidR="009117FF">
        <w:rPr>
          <w:sz w:val="24"/>
        </w:rPr>
        <w:t>Yingrui</w:t>
      </w:r>
      <w:proofErr w:type="spellEnd"/>
    </w:p>
    <w:p w:rsidR="00762F39" w:rsidRDefault="00715498">
      <w:pPr>
        <w:keepNext/>
        <w:tabs>
          <w:tab w:val="right" w:leader="underscore" w:pos="9360"/>
        </w:tabs>
        <w:ind w:left="4320"/>
        <w:rPr>
          <w:sz w:val="24"/>
        </w:rPr>
      </w:pPr>
      <w:r>
        <w:rPr>
          <w:sz w:val="24"/>
        </w:rPr>
        <w:t xml:space="preserve">      Title:</w:t>
      </w:r>
      <w:r w:rsidR="009117FF">
        <w:rPr>
          <w:sz w:val="24"/>
        </w:rPr>
        <w:t xml:space="preserve"> co-CEO</w:t>
      </w:r>
    </w:p>
    <w:p w:rsidR="009117FF" w:rsidRDefault="009117FF">
      <w:pPr>
        <w:keepNext/>
        <w:tabs>
          <w:tab w:val="right" w:leader="underscore" w:pos="9360"/>
        </w:tabs>
        <w:ind w:left="4320"/>
        <w:rPr>
          <w:sz w:val="24"/>
        </w:rPr>
      </w:pPr>
    </w:p>
    <w:p w:rsidR="009117FF" w:rsidRDefault="009117FF" w:rsidP="009117FF">
      <w:pPr>
        <w:keepNext/>
        <w:tabs>
          <w:tab w:val="right" w:leader="underscore" w:pos="9360"/>
        </w:tabs>
        <w:ind w:left="4320"/>
        <w:rPr>
          <w:sz w:val="24"/>
        </w:rPr>
      </w:pPr>
    </w:p>
    <w:p w:rsidR="009117FF" w:rsidRDefault="009117FF" w:rsidP="009117FF">
      <w:pPr>
        <w:keepNext/>
        <w:tabs>
          <w:tab w:val="right" w:leader="underscore" w:pos="8600"/>
        </w:tabs>
        <w:ind w:left="4320"/>
        <w:rPr>
          <w:sz w:val="24"/>
        </w:rPr>
      </w:pPr>
      <w:r>
        <w:rPr>
          <w:sz w:val="24"/>
        </w:rPr>
        <w:t>By:</w:t>
      </w:r>
      <w:r>
        <w:rPr>
          <w:sz w:val="24"/>
        </w:rPr>
        <w:tab/>
      </w:r>
    </w:p>
    <w:p w:rsidR="009117FF" w:rsidRDefault="009117FF" w:rsidP="009117FF">
      <w:pPr>
        <w:keepNext/>
        <w:tabs>
          <w:tab w:val="right" w:leader="underscore" w:pos="8600"/>
        </w:tabs>
        <w:ind w:left="4320"/>
        <w:rPr>
          <w:sz w:val="24"/>
        </w:rPr>
      </w:pPr>
      <w:r>
        <w:rPr>
          <w:sz w:val="24"/>
        </w:rPr>
        <w:t xml:space="preserve">      Name: LIU </w:t>
      </w:r>
      <w:proofErr w:type="spellStart"/>
      <w:r>
        <w:rPr>
          <w:sz w:val="24"/>
        </w:rPr>
        <w:t>Qinghua</w:t>
      </w:r>
      <w:proofErr w:type="spellEnd"/>
    </w:p>
    <w:p w:rsidR="009117FF" w:rsidRDefault="009117FF" w:rsidP="009117FF">
      <w:pPr>
        <w:keepNext/>
        <w:tabs>
          <w:tab w:val="right" w:leader="underscore" w:pos="9360"/>
        </w:tabs>
        <w:ind w:left="4320"/>
        <w:rPr>
          <w:sz w:val="24"/>
        </w:rPr>
      </w:pPr>
      <w:r>
        <w:rPr>
          <w:sz w:val="24"/>
        </w:rPr>
        <w:t xml:space="preserve">      Title: co-CEO</w:t>
      </w:r>
    </w:p>
    <w:p w:rsidR="009117FF" w:rsidRDefault="009117FF">
      <w:pPr>
        <w:keepNext/>
        <w:tabs>
          <w:tab w:val="right" w:leader="underscore" w:pos="9360"/>
        </w:tabs>
        <w:ind w:left="4320"/>
        <w:rPr>
          <w:sz w:val="24"/>
        </w:rPr>
      </w:pPr>
    </w:p>
    <w:p w:rsidR="00762F39" w:rsidRDefault="00762F39">
      <w:pPr>
        <w:keepNext/>
        <w:rPr>
          <w:sz w:val="24"/>
        </w:rPr>
      </w:pPr>
    </w:p>
    <w:p w:rsidR="00762F39" w:rsidRDefault="00715498">
      <w:pPr>
        <w:keepNext/>
        <w:rPr>
          <w:sz w:val="24"/>
        </w:rPr>
      </w:pPr>
      <w:r>
        <w:rPr>
          <w:sz w:val="24"/>
        </w:rPr>
        <w:t>Accepted and agreed as of</w:t>
      </w:r>
    </w:p>
    <w:p w:rsidR="00762F39" w:rsidRDefault="009117FF">
      <w:pPr>
        <w:keepNext/>
        <w:rPr>
          <w:sz w:val="24"/>
        </w:rPr>
      </w:pPr>
      <w:r>
        <w:rPr>
          <w:sz w:val="24"/>
        </w:rPr>
        <w:t>___________, 2014</w:t>
      </w:r>
    </w:p>
    <w:p w:rsidR="00762F39" w:rsidRDefault="00762F39">
      <w:pPr>
        <w:keepNext/>
        <w:rPr>
          <w:sz w:val="24"/>
        </w:rPr>
      </w:pPr>
    </w:p>
    <w:p w:rsidR="00762F39" w:rsidRDefault="00762F39">
      <w:pPr>
        <w:keepNext/>
        <w:rPr>
          <w:sz w:val="24"/>
        </w:rPr>
      </w:pPr>
    </w:p>
    <w:p w:rsidR="00762F39" w:rsidRDefault="00762F39">
      <w:pPr>
        <w:keepNext/>
        <w:rPr>
          <w:sz w:val="24"/>
        </w:rPr>
      </w:pPr>
    </w:p>
    <w:p w:rsidR="00762F39" w:rsidRDefault="00762F39">
      <w:pPr>
        <w:keepNext/>
        <w:rPr>
          <w:sz w:val="24"/>
        </w:rPr>
      </w:pPr>
    </w:p>
    <w:p w:rsidR="00762F39" w:rsidRDefault="00715498">
      <w:pPr>
        <w:keepNext/>
        <w:rPr>
          <w:sz w:val="24"/>
        </w:rPr>
      </w:pPr>
      <w:r>
        <w:rPr>
          <w:sz w:val="24"/>
        </w:rPr>
        <w:t>By</w:t>
      </w:r>
      <w:proofErr w:type="gramStart"/>
      <w:r>
        <w:rPr>
          <w:sz w:val="24"/>
        </w:rPr>
        <w:t>:_</w:t>
      </w:r>
      <w:proofErr w:type="gramEnd"/>
      <w:r>
        <w:rPr>
          <w:sz w:val="24"/>
        </w:rPr>
        <w:t>______________________________</w:t>
      </w:r>
    </w:p>
    <w:p w:rsidR="009117FF" w:rsidRDefault="009117FF">
      <w:pPr>
        <w:keepNext/>
        <w:rPr>
          <w:sz w:val="24"/>
        </w:rPr>
      </w:pPr>
      <w:proofErr w:type="gramStart"/>
      <w:r>
        <w:rPr>
          <w:sz w:val="24"/>
        </w:rPr>
        <w:t>for</w:t>
      </w:r>
      <w:proofErr w:type="gramEnd"/>
      <w:r>
        <w:rPr>
          <w:sz w:val="24"/>
        </w:rPr>
        <w:t xml:space="preserve"> and on behalf of Telstra Holdings Pty Ltd.</w:t>
      </w:r>
    </w:p>
    <w:p w:rsidR="00762F39" w:rsidRDefault="00715498">
      <w:pPr>
        <w:keepNext/>
        <w:rPr>
          <w:sz w:val="24"/>
        </w:rPr>
      </w:pPr>
      <w:r>
        <w:rPr>
          <w:sz w:val="24"/>
        </w:rPr>
        <w:t xml:space="preserve">      Name:</w:t>
      </w:r>
      <w:r w:rsidR="009117FF">
        <w:rPr>
          <w:sz w:val="24"/>
        </w:rPr>
        <w:t xml:space="preserve"> Tim Chen</w:t>
      </w:r>
    </w:p>
    <w:p w:rsidR="00762F39" w:rsidRDefault="00715498">
      <w:pPr>
        <w:keepNext/>
        <w:rPr>
          <w:sz w:val="24"/>
        </w:rPr>
      </w:pPr>
      <w:r>
        <w:rPr>
          <w:sz w:val="24"/>
        </w:rPr>
        <w:t xml:space="preserve">      Title:</w:t>
      </w:r>
      <w:r w:rsidR="009117FF">
        <w:rPr>
          <w:sz w:val="24"/>
        </w:rPr>
        <w:t xml:space="preserve"> Director</w:t>
      </w:r>
    </w:p>
    <w:p w:rsidR="00762F39" w:rsidRDefault="00762F39">
      <w:pPr>
        <w:keepNext/>
        <w:rPr>
          <w:sz w:val="24"/>
        </w:rPr>
      </w:pPr>
    </w:p>
    <w:p w:rsidR="00762F39" w:rsidRDefault="00762F39">
      <w:pPr>
        <w:keepNext/>
        <w:rPr>
          <w:sz w:val="24"/>
        </w:rPr>
      </w:pPr>
    </w:p>
    <w:p w:rsidR="00762F39" w:rsidRDefault="00762F39">
      <w:pPr>
        <w:keepNext/>
        <w:rPr>
          <w:sz w:val="24"/>
        </w:rPr>
      </w:pPr>
    </w:p>
    <w:sectPr w:rsidR="00762F39" w:rsidSect="00762F39">
      <w:footerReference w:type="default" r:id="rId8"/>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7F3" w:rsidRDefault="004A47F3">
      <w:r>
        <w:separator/>
      </w:r>
    </w:p>
  </w:endnote>
  <w:endnote w:type="continuationSeparator" w:id="0">
    <w:p w:rsidR="004A47F3" w:rsidRDefault="004A4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iti SC Light">
    <w:charset w:val="50"/>
    <w:family w:val="auto"/>
    <w:pitch w:val="variable"/>
    <w:sig w:usb0="8000002F" w:usb1="080E004A"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06157"/>
      <w:docPartObj>
        <w:docPartGallery w:val="Page Numbers (Bottom of Page)"/>
        <w:docPartUnique/>
      </w:docPartObj>
    </w:sdtPr>
    <w:sdtEndPr/>
    <w:sdtContent>
      <w:p w:rsidR="00094C3B" w:rsidRDefault="007D03D4">
        <w:pPr>
          <w:pStyle w:val="a5"/>
          <w:jc w:val="center"/>
        </w:pPr>
        <w:r>
          <w:fldChar w:fldCharType="begin"/>
        </w:r>
        <w:r w:rsidR="00094C3B">
          <w:instrText xml:space="preserve"> PAGE   \* MERGEFORMAT </w:instrText>
        </w:r>
        <w:r>
          <w:fldChar w:fldCharType="separate"/>
        </w:r>
        <w:r w:rsidR="00AA3CDE">
          <w:rPr>
            <w:noProof/>
          </w:rPr>
          <w:t>3</w:t>
        </w:r>
        <w:r>
          <w:fldChar w:fldCharType="end"/>
        </w:r>
      </w:p>
    </w:sdtContent>
  </w:sdt>
  <w:p w:rsidR="00762F39" w:rsidRDefault="00762F39">
    <w:pPr>
      <w:pStyle w:val="Page"/>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7F3" w:rsidRDefault="004A47F3">
      <w:r>
        <w:separator/>
      </w:r>
    </w:p>
  </w:footnote>
  <w:footnote w:type="continuationSeparator" w:id="0">
    <w:p w:rsidR="004A47F3" w:rsidRDefault="004A47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7785B"/>
    <w:multiLevelType w:val="hybridMultilevel"/>
    <w:tmpl w:val="3238F3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CA00DD3"/>
    <w:multiLevelType w:val="hybridMultilevel"/>
    <w:tmpl w:val="319CB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6D3482E"/>
    <w:multiLevelType w:val="hybridMultilevel"/>
    <w:tmpl w:val="7E26D5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4E3310B"/>
    <w:multiLevelType w:val="multilevel"/>
    <w:tmpl w:val="319CB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rawingGridHorizontalSpacing w:val="100"/>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8CD"/>
    <w:rsid w:val="00013275"/>
    <w:rsid w:val="000611C9"/>
    <w:rsid w:val="00094C3B"/>
    <w:rsid w:val="00151B84"/>
    <w:rsid w:val="001B5AC3"/>
    <w:rsid w:val="002355B3"/>
    <w:rsid w:val="0027770B"/>
    <w:rsid w:val="002B513B"/>
    <w:rsid w:val="002D195C"/>
    <w:rsid w:val="003739E1"/>
    <w:rsid w:val="003A7EE1"/>
    <w:rsid w:val="003C4B9C"/>
    <w:rsid w:val="003D01AE"/>
    <w:rsid w:val="003E151B"/>
    <w:rsid w:val="003F7D1B"/>
    <w:rsid w:val="004074F7"/>
    <w:rsid w:val="004134A6"/>
    <w:rsid w:val="004A47F3"/>
    <w:rsid w:val="00555FE8"/>
    <w:rsid w:val="00590D77"/>
    <w:rsid w:val="005C2D62"/>
    <w:rsid w:val="005E306A"/>
    <w:rsid w:val="00610E1B"/>
    <w:rsid w:val="00665F8E"/>
    <w:rsid w:val="006A4547"/>
    <w:rsid w:val="00707B66"/>
    <w:rsid w:val="007147CE"/>
    <w:rsid w:val="00715498"/>
    <w:rsid w:val="007204E1"/>
    <w:rsid w:val="00762F39"/>
    <w:rsid w:val="007D03D4"/>
    <w:rsid w:val="00893A7E"/>
    <w:rsid w:val="009117FF"/>
    <w:rsid w:val="00A50594"/>
    <w:rsid w:val="00A712F5"/>
    <w:rsid w:val="00A853E0"/>
    <w:rsid w:val="00AA3CDE"/>
    <w:rsid w:val="00B974F0"/>
    <w:rsid w:val="00CA7F8F"/>
    <w:rsid w:val="00CC3CF2"/>
    <w:rsid w:val="00D464E6"/>
    <w:rsid w:val="00DB60E2"/>
    <w:rsid w:val="00DC08CD"/>
    <w:rsid w:val="00E87B30"/>
    <w:rsid w:val="00E968B8"/>
    <w:rsid w:val="00EC22D2"/>
    <w:rsid w:val="00F81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62F39"/>
    <w:rPr>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762F39"/>
  </w:style>
  <w:style w:type="paragraph" w:styleId="a4">
    <w:name w:val="header"/>
    <w:basedOn w:val="a"/>
    <w:rsid w:val="00762F39"/>
    <w:pPr>
      <w:tabs>
        <w:tab w:val="center" w:pos="4320"/>
        <w:tab w:val="right" w:pos="8640"/>
      </w:tabs>
    </w:pPr>
  </w:style>
  <w:style w:type="paragraph" w:styleId="a5">
    <w:name w:val="footer"/>
    <w:basedOn w:val="a"/>
    <w:link w:val="Char"/>
    <w:uiPriority w:val="99"/>
    <w:rsid w:val="00762F39"/>
    <w:pPr>
      <w:tabs>
        <w:tab w:val="center" w:pos="4320"/>
        <w:tab w:val="right" w:pos="8640"/>
      </w:tabs>
    </w:pPr>
  </w:style>
  <w:style w:type="paragraph" w:customStyle="1" w:styleId="Page">
    <w:name w:val="Page#"/>
    <w:basedOn w:val="a"/>
    <w:rsid w:val="00762F39"/>
    <w:pPr>
      <w:tabs>
        <w:tab w:val="left" w:pos="4320"/>
      </w:tabs>
    </w:pPr>
    <w:rPr>
      <w:color w:val="000000"/>
      <w:sz w:val="24"/>
    </w:rPr>
  </w:style>
  <w:style w:type="paragraph" w:customStyle="1" w:styleId="footerinfo">
    <w:name w:val="footerinfo"/>
    <w:basedOn w:val="a"/>
    <w:rsid w:val="00762F39"/>
    <w:pPr>
      <w:tabs>
        <w:tab w:val="left" w:pos="4320"/>
      </w:tabs>
    </w:pPr>
    <w:rPr>
      <w:color w:val="000000"/>
      <w:sz w:val="16"/>
    </w:rPr>
  </w:style>
  <w:style w:type="paragraph" w:customStyle="1" w:styleId="Style0">
    <w:name w:val="Style0"/>
    <w:rsid w:val="00762F39"/>
    <w:pPr>
      <w:autoSpaceDE w:val="0"/>
      <w:autoSpaceDN w:val="0"/>
      <w:adjustRightInd w:val="0"/>
    </w:pPr>
    <w:rPr>
      <w:rFonts w:ascii="Arial" w:hAnsi="Arial"/>
      <w:sz w:val="24"/>
      <w:szCs w:val="24"/>
      <w:lang w:eastAsia="en-US"/>
    </w:rPr>
  </w:style>
  <w:style w:type="paragraph" w:styleId="a6">
    <w:name w:val="List Paragraph"/>
    <w:basedOn w:val="a"/>
    <w:uiPriority w:val="34"/>
    <w:qFormat/>
    <w:rsid w:val="00DB60E2"/>
    <w:pPr>
      <w:ind w:left="720"/>
      <w:contextualSpacing/>
    </w:pPr>
  </w:style>
  <w:style w:type="character" w:customStyle="1" w:styleId="Char">
    <w:name w:val="页脚 Char"/>
    <w:basedOn w:val="a0"/>
    <w:link w:val="a5"/>
    <w:uiPriority w:val="99"/>
    <w:rsid w:val="00094C3B"/>
    <w:rPr>
      <w:lang w:eastAsia="en-US"/>
    </w:rPr>
  </w:style>
  <w:style w:type="paragraph" w:styleId="a7">
    <w:name w:val="Balloon Text"/>
    <w:basedOn w:val="a"/>
    <w:link w:val="Char0"/>
    <w:rsid w:val="00D464E6"/>
    <w:rPr>
      <w:rFonts w:ascii="Heiti SC Light" w:eastAsia="Heiti SC Light"/>
      <w:sz w:val="18"/>
      <w:szCs w:val="18"/>
    </w:rPr>
  </w:style>
  <w:style w:type="character" w:customStyle="1" w:styleId="Char0">
    <w:name w:val="批注框文本 Char"/>
    <w:basedOn w:val="a0"/>
    <w:link w:val="a7"/>
    <w:rsid w:val="00D464E6"/>
    <w:rPr>
      <w:rFonts w:ascii="Heiti SC Light" w:eastAsia="Heiti SC Light"/>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62F39"/>
    <w:rPr>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762F39"/>
  </w:style>
  <w:style w:type="paragraph" w:styleId="a4">
    <w:name w:val="header"/>
    <w:basedOn w:val="a"/>
    <w:rsid w:val="00762F39"/>
    <w:pPr>
      <w:tabs>
        <w:tab w:val="center" w:pos="4320"/>
        <w:tab w:val="right" w:pos="8640"/>
      </w:tabs>
    </w:pPr>
  </w:style>
  <w:style w:type="paragraph" w:styleId="a5">
    <w:name w:val="footer"/>
    <w:basedOn w:val="a"/>
    <w:link w:val="Char"/>
    <w:uiPriority w:val="99"/>
    <w:rsid w:val="00762F39"/>
    <w:pPr>
      <w:tabs>
        <w:tab w:val="center" w:pos="4320"/>
        <w:tab w:val="right" w:pos="8640"/>
      </w:tabs>
    </w:pPr>
  </w:style>
  <w:style w:type="paragraph" w:customStyle="1" w:styleId="Page">
    <w:name w:val="Page#"/>
    <w:basedOn w:val="a"/>
    <w:rsid w:val="00762F39"/>
    <w:pPr>
      <w:tabs>
        <w:tab w:val="left" w:pos="4320"/>
      </w:tabs>
    </w:pPr>
    <w:rPr>
      <w:color w:val="000000"/>
      <w:sz w:val="24"/>
    </w:rPr>
  </w:style>
  <w:style w:type="paragraph" w:customStyle="1" w:styleId="footerinfo">
    <w:name w:val="footerinfo"/>
    <w:basedOn w:val="a"/>
    <w:rsid w:val="00762F39"/>
    <w:pPr>
      <w:tabs>
        <w:tab w:val="left" w:pos="4320"/>
      </w:tabs>
    </w:pPr>
    <w:rPr>
      <w:color w:val="000000"/>
      <w:sz w:val="16"/>
    </w:rPr>
  </w:style>
  <w:style w:type="paragraph" w:customStyle="1" w:styleId="Style0">
    <w:name w:val="Style0"/>
    <w:rsid w:val="00762F39"/>
    <w:pPr>
      <w:autoSpaceDE w:val="0"/>
      <w:autoSpaceDN w:val="0"/>
      <w:adjustRightInd w:val="0"/>
    </w:pPr>
    <w:rPr>
      <w:rFonts w:ascii="Arial" w:hAnsi="Arial"/>
      <w:sz w:val="24"/>
      <w:szCs w:val="24"/>
      <w:lang w:eastAsia="en-US"/>
    </w:rPr>
  </w:style>
  <w:style w:type="paragraph" w:styleId="a6">
    <w:name w:val="List Paragraph"/>
    <w:basedOn w:val="a"/>
    <w:uiPriority w:val="34"/>
    <w:qFormat/>
    <w:rsid w:val="00DB60E2"/>
    <w:pPr>
      <w:ind w:left="720"/>
      <w:contextualSpacing/>
    </w:pPr>
  </w:style>
  <w:style w:type="character" w:customStyle="1" w:styleId="Char">
    <w:name w:val="页脚 Char"/>
    <w:basedOn w:val="a0"/>
    <w:link w:val="a5"/>
    <w:uiPriority w:val="99"/>
    <w:rsid w:val="00094C3B"/>
    <w:rPr>
      <w:lang w:eastAsia="en-US"/>
    </w:rPr>
  </w:style>
  <w:style w:type="paragraph" w:styleId="a7">
    <w:name w:val="Balloon Text"/>
    <w:basedOn w:val="a"/>
    <w:link w:val="Char0"/>
    <w:rsid w:val="00D464E6"/>
    <w:rPr>
      <w:rFonts w:ascii="Heiti SC Light" w:eastAsia="Heiti SC Light"/>
      <w:sz w:val="18"/>
      <w:szCs w:val="18"/>
    </w:rPr>
  </w:style>
  <w:style w:type="character" w:customStyle="1" w:styleId="Char0">
    <w:name w:val="批注框文本 Char"/>
    <w:basedOn w:val="a0"/>
    <w:link w:val="a7"/>
    <w:rsid w:val="00D464E6"/>
    <w:rPr>
      <w:rFonts w:ascii="Heiti SC Light" w:eastAsia="Heiti SC Light"/>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51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862</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REACH</Company>
  <LinksUpToDate>false</LinksUpToDate>
  <CharactersWithSpaces>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 Jie</dc:creator>
  <cp:lastModifiedBy>gyr</cp:lastModifiedBy>
  <cp:revision>2</cp:revision>
  <dcterms:created xsi:type="dcterms:W3CDTF">2014-06-20T12:30:00Z</dcterms:created>
  <dcterms:modified xsi:type="dcterms:W3CDTF">2014-06-20T12:30:00Z</dcterms:modified>
</cp:coreProperties>
</file>